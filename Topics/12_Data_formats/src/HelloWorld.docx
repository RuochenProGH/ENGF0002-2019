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842ADB" w14:textId="3DB27AF6" w:rsidR="00BF0C85" w:rsidDel="0071549C" w:rsidRDefault="00BF0C85">
      <w:pPr>
        <w:rPr>
          <w:del w:id="0" w:author="Handley, Mark" w:date="2019-11-26T07:35:00Z"/>
          <w:lang w:val="en-US"/>
        </w:rPr>
      </w:pPr>
      <w:bookmarkStart w:id="1" w:name="_GoBack"/>
      <w:bookmarkEnd w:id="1"/>
      <w:del w:id="2" w:author="Handley, Mark" w:date="2019-11-26T07:35:00Z">
        <w:r w:rsidDel="0071549C">
          <w:rPr>
            <w:lang w:val="en-US"/>
          </w:rPr>
          <w:delText>Some secret text from an old edit.</w:delText>
        </w:r>
      </w:del>
    </w:p>
    <w:p w14:paraId="0ED8921A" w14:textId="0ED0EF97" w:rsidR="006B247E" w:rsidRPr="00F95B0F" w:rsidRDefault="00F95B0F">
      <w:pPr>
        <w:rPr>
          <w:lang w:val="en-US"/>
        </w:rPr>
      </w:pPr>
      <w:r>
        <w:rPr>
          <w:lang w:val="en-US"/>
        </w:rPr>
        <w:t>Hello world!</w:t>
      </w:r>
    </w:p>
    <w:sectPr w:rsidR="006B247E" w:rsidRPr="00F95B0F" w:rsidSect="00F10D25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ndley, Mark">
    <w15:presenceInfo w15:providerId="AD" w15:userId="S::ucacmha@ucl.ac.uk::10e8e299-2b27-472c-8021-e067f2c339d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revisionView w:markup="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B0F"/>
    <w:rsid w:val="001E1493"/>
    <w:rsid w:val="00286E6E"/>
    <w:rsid w:val="002A10EC"/>
    <w:rsid w:val="004A0837"/>
    <w:rsid w:val="004A2D93"/>
    <w:rsid w:val="00566835"/>
    <w:rsid w:val="00581C64"/>
    <w:rsid w:val="006B247E"/>
    <w:rsid w:val="0071549C"/>
    <w:rsid w:val="00807E17"/>
    <w:rsid w:val="00897CBD"/>
    <w:rsid w:val="008D7E69"/>
    <w:rsid w:val="00BF0C85"/>
    <w:rsid w:val="00C600D6"/>
    <w:rsid w:val="00F10D25"/>
    <w:rsid w:val="00F52BED"/>
    <w:rsid w:val="00F95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7F4AB3"/>
  <w14:defaultImageDpi w14:val="32767"/>
  <w15:chartTrackingRefBased/>
  <w15:docId w15:val="{CA88C5A4-13DA-3348-A496-C4FAEA6FF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549C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549C"/>
    <w:rPr>
      <w:rFonts w:ascii="Times New Roman" w:hAnsi="Times New Roman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Handley, Mark</dc:creator>
  <cp:keywords/>
  <dc:description/>
  <cp:lastModifiedBy>Handley, Mark</cp:lastModifiedBy>
  <cp:revision>2</cp:revision>
  <dcterms:created xsi:type="dcterms:W3CDTF">2019-11-26T07:37:00Z</dcterms:created>
  <dcterms:modified xsi:type="dcterms:W3CDTF">2019-11-26T07:37:00Z</dcterms:modified>
</cp:coreProperties>
</file>